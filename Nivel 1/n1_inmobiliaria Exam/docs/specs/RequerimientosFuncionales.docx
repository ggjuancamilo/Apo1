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0D1A36">
        <w:tc>
          <w:tcPr>
            <w:tcW w:w="3652" w:type="dxa"/>
            <w:vAlign w:val="center"/>
          </w:tcPr>
          <w:p w:rsidR="000D1A36" w:rsidRDefault="008A551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8"/>
              </w:rPr>
            </w:pPr>
            <w:r>
              <w:rPr>
                <w:b w:val="0"/>
                <w:noProof/>
                <w:sz w:val="28"/>
                <w:lang w:val="es-CO" w:eastAsia="es-CO"/>
              </w:rPr>
              <w:drawing>
                <wp:inline distT="0" distB="0" distL="0" distR="0" wp14:anchorId="3BB0E41E" wp14:editId="0C2C20C1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1A36">
              <w:rPr>
                <w:b w:val="0"/>
                <w:sz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0D1A36" w:rsidRDefault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ISIS-1204 Algorítmica y Programación</w:t>
            </w:r>
          </w:p>
          <w:p w:rsidR="000D1A36" w:rsidRDefault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8"/>
              </w:rPr>
            </w:pPr>
            <w:r>
              <w:rPr>
                <w:sz w:val="28"/>
              </w:rPr>
              <w:t>Requerimientos Funcionales</w:t>
            </w:r>
          </w:p>
        </w:tc>
      </w:tr>
      <w:tr w:rsidR="00AD2A75">
        <w:tc>
          <w:tcPr>
            <w:tcW w:w="3652" w:type="dxa"/>
            <w:vAlign w:val="center"/>
          </w:tcPr>
          <w:p w:rsidR="00AD2A75" w:rsidRDefault="00AD2A75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AD2A75" w:rsidRDefault="00A9158F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n1_inmobiliaria</w:t>
            </w:r>
          </w:p>
        </w:tc>
      </w:tr>
      <w:tr w:rsidR="00AD2A75">
        <w:tc>
          <w:tcPr>
            <w:tcW w:w="3652" w:type="dxa"/>
            <w:vAlign w:val="center"/>
          </w:tcPr>
          <w:p w:rsidR="00AD2A75" w:rsidRDefault="00AD2A75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Autor:</w:t>
            </w:r>
          </w:p>
        </w:tc>
        <w:tc>
          <w:tcPr>
            <w:tcW w:w="6462" w:type="dxa"/>
            <w:vAlign w:val="center"/>
          </w:tcPr>
          <w:p w:rsidR="00AD2A75" w:rsidRDefault="0084671C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Equipo Cupi2 2014</w:t>
            </w:r>
          </w:p>
        </w:tc>
      </w:tr>
      <w:tr w:rsidR="00AD2A75">
        <w:tc>
          <w:tcPr>
            <w:tcW w:w="3652" w:type="dxa"/>
            <w:vAlign w:val="center"/>
          </w:tcPr>
          <w:p w:rsidR="00AD2A75" w:rsidRDefault="00AD2A75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AD2A75" w:rsidRDefault="0084671C" w:rsidP="000D1A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 de julio de 2014</w:t>
            </w:r>
          </w:p>
        </w:tc>
      </w:tr>
    </w:tbl>
    <w:p w:rsidR="000D1A36" w:rsidRDefault="000D1A36">
      <w:pPr>
        <w:pStyle w:val="TituloPrincipla"/>
        <w:jc w:val="left"/>
        <w:rPr>
          <w:sz w:val="32"/>
        </w:rPr>
      </w:pPr>
    </w:p>
    <w:p w:rsidR="000D1A36" w:rsidRDefault="000D1A36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D1A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</w:tcPr>
          <w:p w:rsidR="000D1A36" w:rsidRDefault="00AD2A75">
            <w:pPr>
              <w:pStyle w:val="TituloPrincipla"/>
              <w:spacing w:after="1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R1 </w:t>
            </w:r>
            <w:r w:rsidR="000B7BDF">
              <w:rPr>
                <w:sz w:val="18"/>
              </w:rPr>
              <w:t xml:space="preserve">– </w:t>
            </w:r>
            <w:r w:rsidR="002B6971">
              <w:rPr>
                <w:sz w:val="18"/>
              </w:rPr>
              <w:t>Ingresar</w:t>
            </w:r>
            <w:r w:rsidR="000B7BDF">
              <w:rPr>
                <w:sz w:val="18"/>
              </w:rPr>
              <w:t xml:space="preserve"> </w:t>
            </w:r>
            <w:r w:rsidR="009124D3">
              <w:rPr>
                <w:sz w:val="18"/>
              </w:rPr>
              <w:t xml:space="preserve">los </w:t>
            </w:r>
            <w:r w:rsidR="000D1A36">
              <w:rPr>
                <w:sz w:val="18"/>
              </w:rPr>
              <w:t>datos de una mansión</w:t>
            </w:r>
          </w:p>
        </w:tc>
      </w:tr>
      <w:tr w:rsidR="000D1A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0D1A36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0" w:author="Administrador" w:date="2014-08-12T07:30:00Z">
              <w:r>
                <w:rPr>
                  <w:b w:val="0"/>
                  <w:sz w:val="18"/>
                </w:rPr>
                <w:t xml:space="preserve">Se ingresan el número de habitantes, parqueaderos, empleados, el precio y el tamaño de  cada </w:t>
              </w:r>
            </w:ins>
            <w:ins w:id="1" w:author="Administrador" w:date="2014-08-12T07:31:00Z">
              <w:r>
                <w:rPr>
                  <w:b w:val="0"/>
                  <w:sz w:val="18"/>
                </w:rPr>
                <w:t>mansión</w:t>
              </w:r>
            </w:ins>
            <w:ins w:id="2" w:author="Administrador" w:date="2014-08-12T07:30:00Z">
              <w:r>
                <w:rPr>
                  <w:b w:val="0"/>
                  <w:sz w:val="18"/>
                </w:rPr>
                <w:t>.</w:t>
              </w:r>
            </w:ins>
          </w:p>
        </w:tc>
      </w:tr>
      <w:tr w:rsidR="000D1A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0D1A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15552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3" w:author="Administrador" w:date="2014-08-12T07:31:00Z">
              <w:r>
                <w:rPr>
                  <w:b w:val="0"/>
                  <w:sz w:val="18"/>
                </w:rPr>
                <w:t xml:space="preserve">Número de habitantes </w:t>
              </w:r>
            </w:ins>
          </w:p>
        </w:tc>
      </w:tr>
      <w:tr w:rsidR="00E1555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15552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4" w:author="Administrador" w:date="2014-08-12T07:31:00Z">
              <w:r>
                <w:rPr>
                  <w:b w:val="0"/>
                  <w:sz w:val="18"/>
                </w:rPr>
                <w:t>Numero de parqueaderos</w:t>
              </w:r>
            </w:ins>
          </w:p>
        </w:tc>
      </w:tr>
      <w:tr w:rsidR="001F7E3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7E39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5" w:author="Administrador" w:date="2014-08-12T07:31:00Z">
              <w:r>
                <w:rPr>
                  <w:b w:val="0"/>
                  <w:sz w:val="18"/>
                </w:rPr>
                <w:t xml:space="preserve">Número </w:t>
              </w:r>
            </w:ins>
            <w:ins w:id="6" w:author="Administrador" w:date="2014-08-12T07:32:00Z">
              <w:r>
                <w:rPr>
                  <w:b w:val="0"/>
                  <w:sz w:val="18"/>
                </w:rPr>
                <w:t>empleados</w:t>
              </w:r>
            </w:ins>
          </w:p>
        </w:tc>
      </w:tr>
      <w:tr w:rsidR="001F7E3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7E39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7" w:author="Administrador" w:date="2014-08-12T07:32:00Z">
              <w:r>
                <w:rPr>
                  <w:b w:val="0"/>
                  <w:sz w:val="18"/>
                </w:rPr>
                <w:t>Precio</w:t>
              </w:r>
            </w:ins>
          </w:p>
        </w:tc>
      </w:tr>
      <w:tr w:rsidR="001F7E3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7E39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8" w:author="Administrador" w:date="2014-08-12T07:32:00Z">
              <w:r>
                <w:rPr>
                  <w:b w:val="0"/>
                  <w:sz w:val="18"/>
                </w:rPr>
                <w:t>Tamaño</w:t>
              </w:r>
            </w:ins>
          </w:p>
        </w:tc>
      </w:tr>
      <w:tr w:rsidR="001F7E3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7E39" w:rsidRDefault="001F7E39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  <w:tr w:rsidR="000D1A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0D1A36">
        <w:trPr>
          <w:jc w:val="center"/>
        </w:trPr>
        <w:tc>
          <w:tcPr>
            <w:tcW w:w="10301" w:type="dxa"/>
            <w:gridSpan w:val="2"/>
          </w:tcPr>
          <w:p w:rsidR="000D1A36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9" w:author="Administrador" w:date="2014-08-12T07:32:00Z">
              <w:r>
                <w:rPr>
                  <w:b w:val="0"/>
                  <w:sz w:val="18"/>
                </w:rPr>
                <w:t>Se actualizan los datos de la mansión.</w:t>
              </w:r>
            </w:ins>
          </w:p>
        </w:tc>
      </w:tr>
      <w:tr w:rsidR="00FE2B7A">
        <w:trPr>
          <w:jc w:val="center"/>
        </w:trPr>
        <w:tc>
          <w:tcPr>
            <w:tcW w:w="10301" w:type="dxa"/>
            <w:gridSpan w:val="2"/>
          </w:tcPr>
          <w:p w:rsidR="00FE2B7A" w:rsidRDefault="00FE2B7A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  <w:tr w:rsidR="00FE2B7A">
        <w:trPr>
          <w:jc w:val="center"/>
        </w:trPr>
        <w:tc>
          <w:tcPr>
            <w:tcW w:w="10301" w:type="dxa"/>
            <w:gridSpan w:val="2"/>
          </w:tcPr>
          <w:p w:rsidR="00FE2B7A" w:rsidRDefault="00FE2B7A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  <w:tr w:rsidR="00FE2B7A">
        <w:trPr>
          <w:jc w:val="center"/>
        </w:trPr>
        <w:tc>
          <w:tcPr>
            <w:tcW w:w="10301" w:type="dxa"/>
            <w:gridSpan w:val="2"/>
          </w:tcPr>
          <w:p w:rsidR="00FE2B7A" w:rsidRDefault="00FE2B7A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  <w:tr w:rsidR="004158C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158C0" w:rsidRDefault="004158C0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</w:tbl>
    <w:p w:rsidR="000D1A36" w:rsidRDefault="000D1A36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E634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634F" w:rsidRDefault="003E634F" w:rsidP="005B78B0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</w:tcPr>
          <w:p w:rsidR="003E634F" w:rsidRPr="00AD2A75" w:rsidRDefault="003E634F" w:rsidP="005B78B0">
            <w:pPr>
              <w:pStyle w:val="TituloPrincipla"/>
              <w:spacing w:after="100"/>
              <w:jc w:val="left"/>
              <w:rPr>
                <w:sz w:val="18"/>
              </w:rPr>
            </w:pPr>
            <w:r w:rsidRPr="00AD2A75">
              <w:rPr>
                <w:sz w:val="20"/>
              </w:rPr>
              <w:t xml:space="preserve">R2 </w:t>
            </w:r>
            <w:r w:rsidR="00E832B2">
              <w:rPr>
                <w:sz w:val="20"/>
              </w:rPr>
              <w:t xml:space="preserve">– Mostrar los costos </w:t>
            </w:r>
            <w:r>
              <w:rPr>
                <w:sz w:val="20"/>
              </w:rPr>
              <w:t xml:space="preserve">de </w:t>
            </w:r>
            <w:r w:rsidR="003108D7">
              <w:rPr>
                <w:sz w:val="20"/>
              </w:rPr>
              <w:t>una</w:t>
            </w:r>
            <w:r>
              <w:rPr>
                <w:sz w:val="20"/>
              </w:rPr>
              <w:t xml:space="preserve"> mansión</w:t>
            </w:r>
          </w:p>
        </w:tc>
      </w:tr>
      <w:tr w:rsidR="003E634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634F" w:rsidRDefault="003E634F" w:rsidP="005B78B0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E634F" w:rsidRDefault="003E634F" w:rsidP="008A551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Se </w:t>
            </w:r>
            <w:r w:rsidR="008A5511">
              <w:rPr>
                <w:b w:val="0"/>
                <w:sz w:val="18"/>
              </w:rPr>
              <w:t>muestran</w:t>
            </w:r>
            <w:r>
              <w:rPr>
                <w:b w:val="0"/>
                <w:sz w:val="18"/>
              </w:rPr>
              <w:t xml:space="preserve">  los co</w:t>
            </w:r>
            <w:r w:rsidR="00E832B2">
              <w:rPr>
                <w:b w:val="0"/>
                <w:sz w:val="18"/>
              </w:rPr>
              <w:t xml:space="preserve">stos </w:t>
            </w:r>
            <w:r w:rsidR="00FC7909">
              <w:rPr>
                <w:b w:val="0"/>
                <w:sz w:val="18"/>
              </w:rPr>
              <w:t xml:space="preserve">en dólares </w:t>
            </w:r>
            <w:r w:rsidR="00E832B2">
              <w:rPr>
                <w:b w:val="0"/>
                <w:sz w:val="18"/>
              </w:rPr>
              <w:t xml:space="preserve">por concepto de </w:t>
            </w:r>
            <w:r w:rsidR="0021706F">
              <w:rPr>
                <w:b w:val="0"/>
                <w:sz w:val="18"/>
              </w:rPr>
              <w:t>limpieza,</w:t>
            </w:r>
            <w:r w:rsidR="00E832B2">
              <w:rPr>
                <w:b w:val="0"/>
                <w:sz w:val="18"/>
              </w:rPr>
              <w:t xml:space="preserve"> </w:t>
            </w:r>
            <w:r>
              <w:rPr>
                <w:b w:val="0"/>
                <w:sz w:val="18"/>
              </w:rPr>
              <w:t xml:space="preserve">servicios públicos </w:t>
            </w:r>
            <w:r w:rsidR="00E832B2">
              <w:rPr>
                <w:b w:val="0"/>
                <w:sz w:val="18"/>
              </w:rPr>
              <w:t xml:space="preserve">y seguridad </w:t>
            </w:r>
            <w:r w:rsidR="004F58FC">
              <w:rPr>
                <w:b w:val="0"/>
                <w:sz w:val="18"/>
              </w:rPr>
              <w:t>para la</w:t>
            </w:r>
            <w:r>
              <w:rPr>
                <w:b w:val="0"/>
                <w:sz w:val="18"/>
              </w:rPr>
              <w:t xml:space="preserve"> ma</w:t>
            </w:r>
            <w:r w:rsidR="006F51FD">
              <w:rPr>
                <w:b w:val="0"/>
                <w:sz w:val="18"/>
              </w:rPr>
              <w:t>n</w:t>
            </w:r>
            <w:r>
              <w:rPr>
                <w:b w:val="0"/>
                <w:sz w:val="18"/>
              </w:rPr>
              <w:t>sión.</w:t>
            </w:r>
          </w:p>
        </w:tc>
      </w:tr>
      <w:tr w:rsidR="003E634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E634F" w:rsidRDefault="003E634F" w:rsidP="005B78B0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3E634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634F" w:rsidRDefault="00B93977" w:rsidP="005B78B0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Número de la mansión, siendo opciones válidas la mansión 1, 2, 3</w:t>
            </w:r>
          </w:p>
        </w:tc>
      </w:tr>
      <w:tr w:rsidR="003E634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E634F" w:rsidRDefault="003E634F" w:rsidP="005B78B0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3E634F">
        <w:trPr>
          <w:jc w:val="center"/>
        </w:trPr>
        <w:tc>
          <w:tcPr>
            <w:tcW w:w="10301" w:type="dxa"/>
            <w:gridSpan w:val="2"/>
          </w:tcPr>
          <w:p w:rsidR="003E634F" w:rsidRDefault="008A5511" w:rsidP="008A551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Se muestra el </w:t>
            </w:r>
            <w:r w:rsidR="00A35E54">
              <w:rPr>
                <w:b w:val="0"/>
                <w:sz w:val="18"/>
              </w:rPr>
              <w:t>costo</w:t>
            </w:r>
            <w:r w:rsidR="00BC3238">
              <w:rPr>
                <w:b w:val="0"/>
                <w:sz w:val="18"/>
              </w:rPr>
              <w:t xml:space="preserve"> en dólares</w:t>
            </w:r>
            <w:r w:rsidR="00A35E54">
              <w:rPr>
                <w:b w:val="0"/>
                <w:sz w:val="18"/>
              </w:rPr>
              <w:t xml:space="preserve"> por concepto de </w:t>
            </w:r>
            <w:r w:rsidR="003E634F">
              <w:rPr>
                <w:b w:val="0"/>
                <w:sz w:val="18"/>
              </w:rPr>
              <w:t xml:space="preserve"> limpieza de la mansión.</w:t>
            </w:r>
          </w:p>
        </w:tc>
      </w:tr>
      <w:tr w:rsidR="00A35E54">
        <w:trPr>
          <w:jc w:val="center"/>
        </w:trPr>
        <w:tc>
          <w:tcPr>
            <w:tcW w:w="10301" w:type="dxa"/>
            <w:gridSpan w:val="2"/>
          </w:tcPr>
          <w:p w:rsidR="00A35E54" w:rsidRDefault="008A5511" w:rsidP="008A551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Se muestra el </w:t>
            </w:r>
            <w:r w:rsidR="00A35E54">
              <w:rPr>
                <w:b w:val="0"/>
                <w:sz w:val="18"/>
              </w:rPr>
              <w:t xml:space="preserve">costo </w:t>
            </w:r>
            <w:r w:rsidR="00BC3238">
              <w:rPr>
                <w:b w:val="0"/>
                <w:sz w:val="18"/>
              </w:rPr>
              <w:t xml:space="preserve">en dólares  </w:t>
            </w:r>
            <w:r w:rsidR="00A35E54">
              <w:rPr>
                <w:b w:val="0"/>
                <w:sz w:val="18"/>
              </w:rPr>
              <w:t>por concepto de servicios públicos de la mansión.</w:t>
            </w:r>
          </w:p>
        </w:tc>
      </w:tr>
      <w:tr w:rsidR="00E608D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608DA" w:rsidRDefault="008A5511" w:rsidP="008A551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Se muestra el </w:t>
            </w:r>
            <w:r w:rsidR="00E608DA">
              <w:rPr>
                <w:b w:val="0"/>
                <w:sz w:val="18"/>
              </w:rPr>
              <w:t xml:space="preserve">costo </w:t>
            </w:r>
            <w:r w:rsidR="00BC3238">
              <w:rPr>
                <w:b w:val="0"/>
                <w:sz w:val="18"/>
              </w:rPr>
              <w:t xml:space="preserve">en dólares  </w:t>
            </w:r>
            <w:r w:rsidR="00E608DA">
              <w:rPr>
                <w:b w:val="0"/>
                <w:sz w:val="18"/>
              </w:rPr>
              <w:t>por concepto de seguridad de la mansión.</w:t>
            </w:r>
          </w:p>
        </w:tc>
      </w:tr>
    </w:tbl>
    <w:p w:rsidR="003E634F" w:rsidRDefault="003E634F">
      <w:pPr>
        <w:pStyle w:val="TituloPrincipla"/>
        <w:jc w:val="left"/>
      </w:pPr>
    </w:p>
    <w:p w:rsidR="003E634F" w:rsidRDefault="003E634F">
      <w:pPr>
        <w:pStyle w:val="TituloPrincipla"/>
        <w:jc w:val="left"/>
      </w:pPr>
    </w:p>
    <w:p w:rsidR="000D1A36" w:rsidRDefault="000D1A36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D1A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8003" w:type="dxa"/>
          </w:tcPr>
          <w:p w:rsidR="000D1A36" w:rsidRPr="00AD2A75" w:rsidRDefault="00372D09" w:rsidP="008A5511">
            <w:pPr>
              <w:pStyle w:val="TituloPrincipla"/>
              <w:spacing w:after="100"/>
              <w:jc w:val="left"/>
              <w:rPr>
                <w:sz w:val="18"/>
              </w:rPr>
            </w:pPr>
            <w:r>
              <w:rPr>
                <w:sz w:val="20"/>
              </w:rPr>
              <w:t>R3</w:t>
            </w:r>
            <w:r w:rsidR="00AD2A75" w:rsidRPr="00AD2A75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="00AD2A75" w:rsidRPr="00AD2A75">
              <w:rPr>
                <w:sz w:val="20"/>
              </w:rPr>
              <w:t xml:space="preserve"> </w:t>
            </w:r>
            <w:r>
              <w:rPr>
                <w:sz w:val="20"/>
              </w:rPr>
              <w:t>Mostrar l</w:t>
            </w:r>
            <w:r w:rsidR="00CF3264">
              <w:rPr>
                <w:sz w:val="20"/>
              </w:rPr>
              <w:t xml:space="preserve">os </w:t>
            </w:r>
            <w:r w:rsidR="008A5511">
              <w:rPr>
                <w:sz w:val="20"/>
              </w:rPr>
              <w:t xml:space="preserve">costos </w:t>
            </w:r>
            <w:r w:rsidR="00CF3264">
              <w:rPr>
                <w:sz w:val="20"/>
              </w:rPr>
              <w:t>consolidados</w:t>
            </w:r>
          </w:p>
        </w:tc>
      </w:tr>
      <w:tr w:rsidR="000D1A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sz w:val="22"/>
              </w:rPr>
            </w:pPr>
            <w:r>
              <w:rPr>
                <w:sz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0D1A36" w:rsidRDefault="0033329E" w:rsidP="008A551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10" w:author="Administrador" w:date="2014-08-12T07:33:00Z">
              <w:r>
                <w:rPr>
                  <w:b w:val="0"/>
                  <w:sz w:val="18"/>
                </w:rPr>
                <w:t>Se calcula y muestra el costo promedio de</w:t>
              </w:r>
            </w:ins>
            <w:ins w:id="11" w:author="Administrador" w:date="2014-08-12T07:34:00Z">
              <w:r>
                <w:rPr>
                  <w:b w:val="0"/>
                  <w:sz w:val="18"/>
                </w:rPr>
                <w:t xml:space="preserve"> los servicios de las tres mansiones</w:t>
              </w:r>
            </w:ins>
          </w:p>
        </w:tc>
      </w:tr>
      <w:tr w:rsidR="000D1A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Entradas</w:t>
            </w:r>
          </w:p>
        </w:tc>
      </w:tr>
      <w:tr w:rsidR="000D1A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D1A36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12" w:author="Administrador" w:date="2014-08-12T07:35:00Z">
              <w:r>
                <w:rPr>
                  <w:b w:val="0"/>
                  <w:sz w:val="18"/>
                </w:rPr>
                <w:t>-°-</w:t>
              </w:r>
            </w:ins>
          </w:p>
        </w:tc>
      </w:tr>
      <w:tr w:rsidR="000D1A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D1A36" w:rsidRDefault="000D1A36">
            <w:pPr>
              <w:pStyle w:val="TituloPrincipla"/>
              <w:spacing w:after="100"/>
              <w:jc w:val="left"/>
              <w:rPr>
                <w:color w:val="DDDDDD"/>
                <w:sz w:val="22"/>
              </w:rPr>
            </w:pPr>
            <w:r>
              <w:rPr>
                <w:color w:val="DDDDDD"/>
                <w:sz w:val="22"/>
              </w:rPr>
              <w:t>Resultados</w:t>
            </w:r>
          </w:p>
        </w:tc>
      </w:tr>
      <w:tr w:rsidR="000D1A36">
        <w:trPr>
          <w:jc w:val="center"/>
        </w:trPr>
        <w:tc>
          <w:tcPr>
            <w:tcW w:w="10301" w:type="dxa"/>
            <w:gridSpan w:val="2"/>
          </w:tcPr>
          <w:p w:rsidR="000D1A36" w:rsidRDefault="0033329E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  <w:ins w:id="13" w:author="Administrador" w:date="2014-08-12T07:35:00Z">
              <w:r>
                <w:rPr>
                  <w:b w:val="0"/>
                  <w:sz w:val="18"/>
                </w:rPr>
                <w:t>Se muestra el costo en dólares promedio de los servicios de las 3 mansiones.</w:t>
              </w:r>
            </w:ins>
            <w:bookmarkStart w:id="14" w:name="_GoBack"/>
            <w:bookmarkEnd w:id="14"/>
          </w:p>
        </w:tc>
      </w:tr>
      <w:tr w:rsidR="00FC6BB1">
        <w:trPr>
          <w:jc w:val="center"/>
        </w:trPr>
        <w:tc>
          <w:tcPr>
            <w:tcW w:w="10301" w:type="dxa"/>
            <w:gridSpan w:val="2"/>
          </w:tcPr>
          <w:p w:rsidR="00FC6BB1" w:rsidRDefault="00FC6BB1">
            <w:pPr>
              <w:pStyle w:val="TituloPrincipla"/>
              <w:spacing w:after="100"/>
              <w:jc w:val="left"/>
              <w:rPr>
                <w:b w:val="0"/>
                <w:sz w:val="18"/>
              </w:rPr>
            </w:pPr>
          </w:p>
        </w:tc>
      </w:tr>
    </w:tbl>
    <w:p w:rsidR="000D1A36" w:rsidRDefault="000D1A36" w:rsidP="00711943">
      <w:pPr>
        <w:pStyle w:val="TituloPrincipla"/>
        <w:jc w:val="left"/>
      </w:pPr>
    </w:p>
    <w:sectPr w:rsidR="000D1A36"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01" w:rsidRDefault="000B0A01">
      <w:r>
        <w:separator/>
      </w:r>
    </w:p>
  </w:endnote>
  <w:endnote w:type="continuationSeparator" w:id="0">
    <w:p w:rsidR="000B0A01" w:rsidRDefault="000B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3B6" w:rsidRDefault="000523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23B6" w:rsidRDefault="000523B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3B6" w:rsidRDefault="000523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329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523B6" w:rsidRDefault="000523B6">
    <w:pPr>
      <w:pStyle w:val="Piedepgina"/>
      <w:jc w:val="both"/>
      <w:rPr>
        <w:rFonts w:ascii="Book Antiqua" w:hAnsi="Book Antiqua"/>
      </w:rPr>
    </w:pPr>
    <w:r>
      <w:rPr>
        <w:rFonts w:ascii="Book Antiqua" w:hAnsi="Book Antiqua" w:cs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01" w:rsidRDefault="000B0A01">
      <w:r>
        <w:separator/>
      </w:r>
    </w:p>
  </w:footnote>
  <w:footnote w:type="continuationSeparator" w:id="0">
    <w:p w:rsidR="000B0A01" w:rsidRDefault="000B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3B6" w:rsidRDefault="000523B6">
    <w:pPr>
      <w:pStyle w:val="Encabezado"/>
      <w:spacing w:after="60"/>
      <w:rPr>
        <w:b/>
        <w:sz w:val="24"/>
      </w:rPr>
    </w:pPr>
  </w:p>
  <w:p w:rsidR="000523B6" w:rsidRDefault="000523B6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75"/>
    <w:rsid w:val="000523B6"/>
    <w:rsid w:val="00095B97"/>
    <w:rsid w:val="000A5418"/>
    <w:rsid w:val="000B0A01"/>
    <w:rsid w:val="000B7BDF"/>
    <w:rsid w:val="000C05A3"/>
    <w:rsid w:val="000C3C54"/>
    <w:rsid w:val="000D1A36"/>
    <w:rsid w:val="00147EA1"/>
    <w:rsid w:val="00193C94"/>
    <w:rsid w:val="001F7E39"/>
    <w:rsid w:val="0021706F"/>
    <w:rsid w:val="002B6971"/>
    <w:rsid w:val="002F2720"/>
    <w:rsid w:val="003108D7"/>
    <w:rsid w:val="0033329E"/>
    <w:rsid w:val="00372D09"/>
    <w:rsid w:val="003A24B9"/>
    <w:rsid w:val="003A5A50"/>
    <w:rsid w:val="003E634F"/>
    <w:rsid w:val="004158C0"/>
    <w:rsid w:val="00495D2D"/>
    <w:rsid w:val="004B143B"/>
    <w:rsid w:val="004D13C8"/>
    <w:rsid w:val="004D1688"/>
    <w:rsid w:val="004F58FC"/>
    <w:rsid w:val="00544699"/>
    <w:rsid w:val="0056087C"/>
    <w:rsid w:val="00591BDD"/>
    <w:rsid w:val="005944E7"/>
    <w:rsid w:val="005B78B0"/>
    <w:rsid w:val="005C4A1D"/>
    <w:rsid w:val="006F51FD"/>
    <w:rsid w:val="00711943"/>
    <w:rsid w:val="00796093"/>
    <w:rsid w:val="008330AD"/>
    <w:rsid w:val="00835614"/>
    <w:rsid w:val="0084671C"/>
    <w:rsid w:val="00874EE5"/>
    <w:rsid w:val="008A5511"/>
    <w:rsid w:val="008E1ED3"/>
    <w:rsid w:val="009124D3"/>
    <w:rsid w:val="00934538"/>
    <w:rsid w:val="009B2084"/>
    <w:rsid w:val="00A35E54"/>
    <w:rsid w:val="00A364BD"/>
    <w:rsid w:val="00A37974"/>
    <w:rsid w:val="00A9158F"/>
    <w:rsid w:val="00AD2A75"/>
    <w:rsid w:val="00B24B1F"/>
    <w:rsid w:val="00B93977"/>
    <w:rsid w:val="00BC3238"/>
    <w:rsid w:val="00BF0BE1"/>
    <w:rsid w:val="00C66C6C"/>
    <w:rsid w:val="00C67F9C"/>
    <w:rsid w:val="00CA1087"/>
    <w:rsid w:val="00CC6A30"/>
    <w:rsid w:val="00CF3264"/>
    <w:rsid w:val="00D267C8"/>
    <w:rsid w:val="00DF7FBE"/>
    <w:rsid w:val="00E15552"/>
    <w:rsid w:val="00E608DA"/>
    <w:rsid w:val="00E832B2"/>
    <w:rsid w:val="00EA22D8"/>
    <w:rsid w:val="00F12AD7"/>
    <w:rsid w:val="00F83B11"/>
    <w:rsid w:val="00FC6BB1"/>
    <w:rsid w:val="00FC7909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Pr>
      <w:rFonts w:cs="Times New Roman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character" w:styleId="Refdecomentario">
    <w:name w:val="annotation reference"/>
    <w:basedOn w:val="Fuentedeprrafopredeter"/>
    <w:rsid w:val="008A5511"/>
    <w:rPr>
      <w:sz w:val="16"/>
      <w:szCs w:val="16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Tituloformato">
    <w:name w:val="Titulo_formato"/>
    <w:basedOn w:val="TituloPrincipl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</w:style>
  <w:style w:type="paragraph" w:styleId="Asuntodelcomentario">
    <w:name w:val="annotation subject"/>
    <w:basedOn w:val="Textocomentario"/>
    <w:next w:val="Textocomentario"/>
    <w:link w:val="AsuntodelcomentarioCar"/>
    <w:rsid w:val="008A5511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A5511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8A5511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8A551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551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Pr>
      <w:rFonts w:cs="Times New Roman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character" w:styleId="Refdecomentario">
    <w:name w:val="annotation reference"/>
    <w:basedOn w:val="Fuentedeprrafopredeter"/>
    <w:rsid w:val="008A5511"/>
    <w:rPr>
      <w:sz w:val="16"/>
      <w:szCs w:val="16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Tituloformato">
    <w:name w:val="Titulo_formato"/>
    <w:basedOn w:val="TituloPrincipl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</w:style>
  <w:style w:type="paragraph" w:styleId="Asuntodelcomentario">
    <w:name w:val="annotation subject"/>
    <w:basedOn w:val="Textocomentario"/>
    <w:next w:val="Textocomentario"/>
    <w:link w:val="AsuntodelcomentarioCar"/>
    <w:rsid w:val="008A5511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A5511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8A5511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8A551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551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03AF9-2AC3-4E6E-A9BB-3A27BC90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13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Administrador</cp:lastModifiedBy>
  <cp:revision>6</cp:revision>
  <cp:lastPrinted>2004-06-30T14:22:00Z</cp:lastPrinted>
  <dcterms:created xsi:type="dcterms:W3CDTF">2014-07-24T05:05:00Z</dcterms:created>
  <dcterms:modified xsi:type="dcterms:W3CDTF">2014-08-12T12:36:00Z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